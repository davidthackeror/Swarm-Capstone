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9330DB" w14:textId="77777777" w:rsidR="003571C2" w:rsidRPr="00371784" w:rsidRDefault="003571C2" w:rsidP="00357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784">
        <w:rPr>
          <w:rFonts w:ascii="Times New Roman" w:hAnsi="Times New Roman" w:cs="Times New Roman"/>
          <w:sz w:val="24"/>
          <w:szCs w:val="24"/>
        </w:rPr>
        <w:t xml:space="preserve">Addison Brown, Josiah </w:t>
      </w:r>
      <w:proofErr w:type="spellStart"/>
      <w:r w:rsidRPr="00371784">
        <w:rPr>
          <w:rFonts w:ascii="Times New Roman" w:hAnsi="Times New Roman" w:cs="Times New Roman"/>
          <w:sz w:val="24"/>
          <w:szCs w:val="24"/>
        </w:rPr>
        <w:t>Goosen</w:t>
      </w:r>
      <w:proofErr w:type="spellEnd"/>
      <w:r w:rsidRPr="00371784">
        <w:rPr>
          <w:rFonts w:ascii="Times New Roman" w:hAnsi="Times New Roman" w:cs="Times New Roman"/>
          <w:sz w:val="24"/>
          <w:szCs w:val="24"/>
        </w:rPr>
        <w:t xml:space="preserve">, Luke Ruan, </w:t>
      </w:r>
    </w:p>
    <w:p w14:paraId="29C5ECF2" w14:textId="77777777" w:rsidR="003571C2" w:rsidRPr="00371784" w:rsidRDefault="003571C2" w:rsidP="00357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784">
        <w:rPr>
          <w:rFonts w:ascii="Times New Roman" w:hAnsi="Times New Roman" w:cs="Times New Roman"/>
          <w:sz w:val="24"/>
          <w:szCs w:val="24"/>
        </w:rPr>
        <w:t xml:space="preserve">Manny </w:t>
      </w:r>
      <w:proofErr w:type="spellStart"/>
      <w:r w:rsidRPr="00371784">
        <w:rPr>
          <w:rFonts w:ascii="Times New Roman" w:hAnsi="Times New Roman" w:cs="Times New Roman"/>
          <w:sz w:val="24"/>
          <w:szCs w:val="24"/>
        </w:rPr>
        <w:t>Riolo</w:t>
      </w:r>
      <w:proofErr w:type="spellEnd"/>
      <w:r w:rsidRPr="00371784">
        <w:rPr>
          <w:rFonts w:ascii="Times New Roman" w:hAnsi="Times New Roman" w:cs="Times New Roman"/>
          <w:sz w:val="24"/>
          <w:szCs w:val="24"/>
        </w:rPr>
        <w:t xml:space="preserve">, Michael Shumate, </w:t>
      </w:r>
    </w:p>
    <w:p w14:paraId="291FB9E9" w14:textId="77777777" w:rsidR="003571C2" w:rsidRPr="00371784" w:rsidRDefault="003571C2" w:rsidP="003571C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71784">
        <w:rPr>
          <w:rFonts w:ascii="Times New Roman" w:hAnsi="Times New Roman" w:cs="Times New Roman"/>
          <w:sz w:val="24"/>
          <w:szCs w:val="24"/>
        </w:rPr>
        <w:t>Jesse Sidhu, David Thacker</w:t>
      </w:r>
    </w:p>
    <w:p w14:paraId="412BF540" w14:textId="77777777" w:rsidR="003571C2" w:rsidRPr="00371784" w:rsidRDefault="003571C2" w:rsidP="003571C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71784">
        <w:rPr>
          <w:rFonts w:ascii="Times New Roman" w:hAnsi="Times New Roman" w:cs="Times New Roman"/>
          <w:sz w:val="24"/>
          <w:szCs w:val="24"/>
        </w:rPr>
        <w:t>Abstract</w:t>
      </w:r>
    </w:p>
    <w:p w14:paraId="4E6C7306" w14:textId="58F1920A" w:rsidR="00371784" w:rsidRDefault="003571C2" w:rsidP="003571C2">
      <w:pPr>
        <w:spacing w:line="480" w:lineRule="auto"/>
        <w:ind w:firstLine="720"/>
        <w:rPr>
          <w:ins w:id="0" w:author="Brown, Addison P C2C USAF USAFA CW/CS19" w:date="2021-02-02T10:04:00Z"/>
          <w:rFonts w:ascii="Times New Roman" w:hAnsi="Times New Roman" w:cs="Times New Roman"/>
          <w:sz w:val="24"/>
          <w:szCs w:val="24"/>
        </w:rPr>
      </w:pPr>
      <w:r w:rsidRPr="00371784">
        <w:rPr>
          <w:rFonts w:ascii="Times New Roman" w:hAnsi="Times New Roman" w:cs="Times New Roman"/>
          <w:sz w:val="24"/>
          <w:szCs w:val="24"/>
        </w:rPr>
        <w:t>Th</w:t>
      </w:r>
      <w:ins w:id="1" w:author="Reviewer" w:date="2021-02-02T09:35:00Z">
        <w:r w:rsidR="00590186" w:rsidRPr="00371784">
          <w:rPr>
            <w:rFonts w:ascii="Times New Roman" w:hAnsi="Times New Roman" w:cs="Times New Roman"/>
            <w:sz w:val="24"/>
            <w:szCs w:val="24"/>
          </w:rPr>
          <w:t>is</w:t>
        </w:r>
      </w:ins>
      <w:del w:id="2" w:author="Reviewer" w:date="2021-02-02T09:35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Pr="00371784">
        <w:rPr>
          <w:rFonts w:ascii="Times New Roman" w:hAnsi="Times New Roman" w:cs="Times New Roman"/>
          <w:sz w:val="24"/>
          <w:szCs w:val="24"/>
        </w:rPr>
        <w:t xml:space="preserve"> </w:t>
      </w:r>
      <w:del w:id="3" w:author="Reviewer" w:date="2021-02-02T09:32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>objective of this</w:delText>
        </w:r>
      </w:del>
      <w:ins w:id="4" w:author="Reviewer" w:date="2021-02-02T09:32:00Z">
        <w:r w:rsidR="00590186" w:rsidRPr="00371784">
          <w:rPr>
            <w:rFonts w:ascii="Times New Roman" w:hAnsi="Times New Roman" w:cs="Times New Roman"/>
            <w:sz w:val="24"/>
            <w:szCs w:val="24"/>
          </w:rPr>
          <w:t>combat swarm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project </w:t>
      </w:r>
      <w:del w:id="5" w:author="Reviewer" w:date="2021-02-02T09:33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is to </w:delText>
        </w:r>
      </w:del>
      <w:r w:rsidRPr="00371784">
        <w:rPr>
          <w:rFonts w:ascii="Times New Roman" w:hAnsi="Times New Roman" w:cs="Times New Roman"/>
          <w:sz w:val="24"/>
          <w:szCs w:val="24"/>
        </w:rPr>
        <w:t>develop</w:t>
      </w:r>
      <w:ins w:id="6" w:author="Reviewer" w:date="2021-02-02T09:33:00Z">
        <w:r w:rsidR="00590186" w:rsidRPr="00371784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and test</w:t>
      </w:r>
      <w:ins w:id="7" w:author="Reviewer" w:date="2021-02-02T09:33:00Z">
        <w:r w:rsidR="00590186" w:rsidRPr="00371784">
          <w:rPr>
            <w:rFonts w:ascii="Times New Roman" w:hAnsi="Times New Roman" w:cs="Times New Roman"/>
            <w:sz w:val="24"/>
            <w:szCs w:val="24"/>
          </w:rPr>
          <w:t>ed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combat drone swarm algorithms</w:t>
      </w:r>
      <w:ins w:id="8" w:author="Reviewer" w:date="2021-02-02T09:37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590186" w:rsidRPr="00371784">
          <w:rPr>
            <w:rFonts w:ascii="Times New Roman" w:hAnsi="Times New Roman" w:cs="Times New Roman"/>
            <w:sz w:val="24"/>
            <w:szCs w:val="24"/>
            <w:rPrChange w:id="9" w:author="Brown, Addison P C2C USAF USAFA CW/CS19" w:date="2021-02-02T10:00:00Z">
              <w:rPr/>
            </w:rPrChange>
          </w:rPr>
          <w:t xml:space="preserve">implementing randomized simulations of prevalent combat swarm algorithms in literature, while developing novel algorithms through team competition. </w:t>
        </w:r>
      </w:ins>
      <w:del w:id="10" w:author="Reviewer" w:date="2021-02-02T09:33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 using scrum methodology</w:delText>
        </w:r>
      </w:del>
      <w:del w:id="11" w:author="Brown, Addison P C2C USAF USAFA CW/CS19" w:date="2021-02-02T10:00:00Z">
        <w:r w:rsidRPr="00371784" w:rsidDel="00371784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del w:id="12" w:author="Reviewer" w:date="2021-02-02T09:33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>The group first developed a</w:delText>
        </w:r>
      </w:del>
      <w:ins w:id="13" w:author="Reviewer" w:date="2021-02-02T09:33:00Z">
        <w:r w:rsidR="00590186" w:rsidRPr="00371784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</w:t>
      </w:r>
      <w:ins w:id="14" w:author="Reviewer" w:date="2021-02-02T09:33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drone 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simulation harness </w:t>
      </w:r>
      <w:del w:id="15" w:author="Reviewer" w:date="2021-02-02T09:33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with </w:delText>
        </w:r>
      </w:del>
      <w:ins w:id="16" w:author="Reviewer" w:date="2021-02-02T09:33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allowed </w:t>
        </w:r>
      </w:ins>
      <w:r w:rsidRPr="00371784">
        <w:rPr>
          <w:rFonts w:ascii="Times New Roman" w:hAnsi="Times New Roman" w:cs="Times New Roman"/>
          <w:sz w:val="24"/>
          <w:szCs w:val="24"/>
        </w:rPr>
        <w:t>customizable parameters including environmental obstacles</w:t>
      </w:r>
      <w:del w:id="17" w:author="Brown, Addison P C2C USAF USAFA CW/CS19" w:date="2021-02-02T10:02:00Z">
        <w:r w:rsidRPr="00371784" w:rsidDel="00371784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18" w:author="Brown, Addison P C2C USAF USAFA CW/CS19" w:date="2021-02-02T10:02:00Z">
        <w:r w:rsidR="00371784">
          <w:rPr>
            <w:rFonts w:ascii="Times New Roman" w:hAnsi="Times New Roman" w:cs="Times New Roman"/>
            <w:sz w:val="24"/>
            <w:szCs w:val="24"/>
          </w:rPr>
          <w:t xml:space="preserve"> and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swarm size</w:t>
      </w:r>
      <w:del w:id="19" w:author="Brown, Addison P C2C USAF USAFA CW/CS19" w:date="2021-02-02T10:02:00Z">
        <w:r w:rsidRPr="00371784" w:rsidDel="00371784">
          <w:rPr>
            <w:rFonts w:ascii="Times New Roman" w:hAnsi="Times New Roman" w:cs="Times New Roman"/>
            <w:sz w:val="24"/>
            <w:szCs w:val="24"/>
          </w:rPr>
          <w:delText xml:space="preserve">, and </w:delText>
        </w:r>
        <w:commentRangeStart w:id="20"/>
        <w:r w:rsidRPr="00371784" w:rsidDel="00371784">
          <w:rPr>
            <w:rFonts w:ascii="Times New Roman" w:hAnsi="Times New Roman" w:cs="Times New Roman"/>
            <w:sz w:val="24"/>
            <w:szCs w:val="24"/>
          </w:rPr>
          <w:delText>window size</w:delText>
        </w:r>
      </w:del>
      <w:commentRangeEnd w:id="20"/>
      <w:r w:rsidR="00590186" w:rsidRPr="00371784">
        <w:rPr>
          <w:rStyle w:val="CommentReference"/>
          <w:rFonts w:ascii="Times New Roman" w:hAnsi="Times New Roman" w:cs="Times New Roman"/>
          <w:sz w:val="24"/>
          <w:szCs w:val="24"/>
          <w:rPrChange w:id="21" w:author="Brown, Addison P C2C USAF USAFA CW/CS19" w:date="2021-02-02T10:00:00Z">
            <w:rPr>
              <w:rStyle w:val="CommentReference"/>
            </w:rPr>
          </w:rPrChange>
        </w:rPr>
        <w:commentReference w:id="20"/>
      </w:r>
      <w:r w:rsidRPr="00371784">
        <w:rPr>
          <w:rFonts w:ascii="Times New Roman" w:hAnsi="Times New Roman" w:cs="Times New Roman"/>
          <w:sz w:val="24"/>
          <w:szCs w:val="24"/>
        </w:rPr>
        <w:t xml:space="preserve">. </w:t>
      </w:r>
      <w:del w:id="22" w:author="Reviewer" w:date="2021-02-02T09:37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>Drones also contained</w:delText>
        </w:r>
      </w:del>
      <w:ins w:id="23" w:author="Reviewer" w:date="2021-02-02T09:37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The harness is able to simulate various </w:t>
        </w:r>
      </w:ins>
      <w:ins w:id="24" w:author="Reviewer" w:date="2021-02-02T09:38:00Z">
        <w:r w:rsidR="00590186" w:rsidRPr="00371784">
          <w:rPr>
            <w:rFonts w:ascii="Times New Roman" w:hAnsi="Times New Roman" w:cs="Times New Roman"/>
            <w:sz w:val="24"/>
            <w:szCs w:val="24"/>
          </w:rPr>
          <w:t>drone</w:t>
        </w:r>
      </w:ins>
      <w:ins w:id="25" w:author="Reviewer" w:date="2021-02-02T09:37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6" w:author="Reviewer" w:date="2021-02-02T09:38:00Z">
        <w:r w:rsidR="00590186" w:rsidRPr="00371784">
          <w:rPr>
            <w:rFonts w:ascii="Times New Roman" w:hAnsi="Times New Roman" w:cs="Times New Roman"/>
            <w:sz w:val="24"/>
            <w:szCs w:val="24"/>
          </w:rPr>
          <w:t>types through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adjustable </w:t>
      </w:r>
      <w:ins w:id="27" w:author="Reviewer" w:date="2021-02-02T09:38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class 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attributes including speed, weaponry, and sensor capabilities. </w:t>
      </w:r>
      <w:del w:id="28" w:author="Reviewer" w:date="2021-02-02T09:38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>The group then split into smaller algorithm development teams. Each</w:delText>
        </w:r>
      </w:del>
      <w:ins w:id="29" w:author="Reviewer" w:date="2021-02-02T09:38:00Z">
        <w:r w:rsidR="00590186" w:rsidRPr="00371784">
          <w:rPr>
            <w:rFonts w:ascii="Times New Roman" w:hAnsi="Times New Roman" w:cs="Times New Roman"/>
            <w:sz w:val="24"/>
            <w:szCs w:val="24"/>
          </w:rPr>
          <w:t>Two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team</w:t>
      </w:r>
      <w:ins w:id="30" w:author="Reviewer" w:date="2021-02-02T09:38:00Z">
        <w:r w:rsidR="00590186" w:rsidRPr="00371784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worked to develop </w:t>
      </w:r>
      <w:ins w:id="31" w:author="Reviewer" w:date="2021-02-02T09:38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competing </w:t>
        </w:r>
      </w:ins>
      <w:r w:rsidRPr="00371784">
        <w:rPr>
          <w:rFonts w:ascii="Times New Roman" w:hAnsi="Times New Roman" w:cs="Times New Roman"/>
          <w:sz w:val="24"/>
          <w:szCs w:val="24"/>
        </w:rPr>
        <w:t>combat swarming algorithms</w:t>
      </w:r>
      <w:ins w:id="32" w:author="Reviewer" w:date="2021-02-02T09:39:00Z">
        <w:r w:rsidR="00590186" w:rsidRPr="00371784">
          <w:rPr>
            <w:rFonts w:ascii="Times New Roman" w:hAnsi="Times New Roman" w:cs="Times New Roman"/>
            <w:sz w:val="24"/>
            <w:szCs w:val="24"/>
          </w:rPr>
          <w:t>, evaluated by average success rate in the drone simulation harness</w:t>
        </w:r>
      </w:ins>
      <w:del w:id="33" w:author="Reviewer" w:date="2021-02-02T09:38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 to compete against other teams at the conclusion of each sprint</w:delText>
        </w:r>
      </w:del>
      <w:r w:rsidRPr="00371784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34"/>
      <w:commentRangeStart w:id="35"/>
      <w:del w:id="36" w:author="Brown, Addison P C2C USAF USAFA CW/CS19" w:date="2021-02-02T10:04:00Z">
        <w:r w:rsidRPr="00371784" w:rsidDel="00371784">
          <w:rPr>
            <w:rFonts w:ascii="Times New Roman" w:hAnsi="Times New Roman" w:cs="Times New Roman"/>
            <w:sz w:val="24"/>
            <w:szCs w:val="24"/>
          </w:rPr>
          <w:delText>These algorithms differed from each other in techniques such as movement of both individual drones within the swarm as well as the swarm as a whole, and interaction with enemy drones.</w:delText>
        </w:r>
        <w:commentRangeEnd w:id="34"/>
        <w:r w:rsidR="00590186" w:rsidRPr="00371784" w:rsidDel="00371784">
          <w:rPr>
            <w:rStyle w:val="CommentReference"/>
            <w:rFonts w:ascii="Times New Roman" w:hAnsi="Times New Roman" w:cs="Times New Roman"/>
            <w:sz w:val="24"/>
            <w:szCs w:val="24"/>
            <w:rPrChange w:id="37" w:author="Brown, Addison P C2C USAF USAFA CW/CS19" w:date="2021-02-02T10:00:00Z">
              <w:rPr>
                <w:rStyle w:val="CommentReference"/>
              </w:rPr>
            </w:rPrChange>
          </w:rPr>
          <w:commentReference w:id="34"/>
        </w:r>
        <w:commentRangeEnd w:id="35"/>
        <w:r w:rsidR="00371784" w:rsidDel="00371784">
          <w:rPr>
            <w:rStyle w:val="CommentReference"/>
          </w:rPr>
          <w:commentReference w:id="35"/>
        </w:r>
        <w:r w:rsidRPr="00371784" w:rsidDel="0037178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38" w:author="Reviewer" w:date="2021-02-02T09:40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The algorithms were pitted against each other within the simulation harness for analysis. </w:delText>
        </w:r>
      </w:del>
      <w:r w:rsidRPr="00371784">
        <w:rPr>
          <w:rFonts w:ascii="Times New Roman" w:hAnsi="Times New Roman" w:cs="Times New Roman"/>
          <w:sz w:val="24"/>
          <w:szCs w:val="24"/>
        </w:rPr>
        <w:t>Results of these simulations were documented using video</w:t>
      </w:r>
      <w:ins w:id="39" w:author="Reviewer" w:date="2021-02-02T09:40:00Z">
        <w:r w:rsidR="00590186" w:rsidRPr="00371784">
          <w:rPr>
            <w:rFonts w:ascii="Times New Roman" w:hAnsi="Times New Roman" w:cs="Times New Roman"/>
            <w:sz w:val="24"/>
            <w:szCs w:val="24"/>
          </w:rPr>
          <w:t>,</w:t>
        </w:r>
      </w:ins>
      <w:ins w:id="40" w:author="Brown, Addison P C2C USAF USAFA CW/CS19" w:date="2021-02-02T10:00:00Z">
        <w:r w:rsidR="0037178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1" w:author="Reviewer" w:date="2021-02-02T09:40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s and </w:delText>
        </w:r>
      </w:del>
      <w:r w:rsidRPr="00371784">
        <w:rPr>
          <w:rFonts w:ascii="Times New Roman" w:hAnsi="Times New Roman" w:cs="Times New Roman"/>
          <w:sz w:val="24"/>
          <w:szCs w:val="24"/>
        </w:rPr>
        <w:t>screenshots</w:t>
      </w:r>
      <w:ins w:id="42" w:author="Reviewer" w:date="2021-02-02T09:40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, and </w:t>
        </w:r>
        <w:del w:id="43" w:author="Brown, Addison P C2C USAF USAFA CW/CS19" w:date="2021-02-02T10:01:00Z">
          <w:r w:rsidR="00590186" w:rsidRPr="00371784" w:rsidDel="00371784">
            <w:rPr>
              <w:rFonts w:ascii="Times New Roman" w:hAnsi="Times New Roman" w:cs="Times New Roman"/>
              <w:sz w:val="24"/>
              <w:szCs w:val="24"/>
            </w:rPr>
            <w:delText xml:space="preserve">maintain a </w:delText>
          </w:r>
        </w:del>
        <w:r w:rsidR="00590186" w:rsidRPr="00371784">
          <w:rPr>
            <w:rFonts w:ascii="Times New Roman" w:hAnsi="Times New Roman" w:cs="Times New Roman"/>
            <w:sz w:val="24"/>
            <w:szCs w:val="24"/>
          </w:rPr>
          <w:t>flight path records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during the simulation. These </w:t>
      </w:r>
      <w:del w:id="44" w:author="Reviewer" w:date="2021-02-02T09:40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materials </w:delText>
        </w:r>
      </w:del>
      <w:ins w:id="45" w:author="Reviewer" w:date="2021-02-02T09:40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artifacts 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were used to analyze and improve </w:t>
      </w:r>
      <w:del w:id="46" w:author="Reviewer" w:date="2021-02-02T09:41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future </w:delText>
        </w:r>
      </w:del>
      <w:ins w:id="47" w:author="Reviewer" w:date="2021-02-02T09:41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current state-of-the-art </w:t>
        </w:r>
      </w:ins>
      <w:r w:rsidRPr="00371784">
        <w:rPr>
          <w:rFonts w:ascii="Times New Roman" w:hAnsi="Times New Roman" w:cs="Times New Roman"/>
          <w:sz w:val="24"/>
          <w:szCs w:val="24"/>
        </w:rPr>
        <w:t>algorithms</w:t>
      </w:r>
      <w:del w:id="48" w:author="Reviewer" w:date="2021-02-02T09:41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49" w:author="Reviewer" w:date="2021-02-02T09:41:00Z">
        <w:r w:rsidR="00590186" w:rsidRPr="0037178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50" w:author="Reviewer" w:date="2021-02-02T09:41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 allowing the teams</w:delText>
        </w:r>
      </w:del>
      <w:ins w:id="51" w:author="Reviewer" w:date="2021-02-02T09:41:00Z">
        <w:r w:rsidR="00590186" w:rsidRPr="00371784">
          <w:rPr>
            <w:rFonts w:ascii="Times New Roman" w:hAnsi="Times New Roman" w:cs="Times New Roman"/>
            <w:sz w:val="24"/>
            <w:szCs w:val="24"/>
          </w:rPr>
          <w:t>and</w:t>
        </w:r>
      </w:ins>
      <w:r w:rsidRPr="00371784">
        <w:rPr>
          <w:rFonts w:ascii="Times New Roman" w:hAnsi="Times New Roman" w:cs="Times New Roman"/>
          <w:sz w:val="24"/>
          <w:szCs w:val="24"/>
        </w:rPr>
        <w:t xml:space="preserve"> to </w:t>
      </w:r>
      <w:del w:id="52" w:author="Reviewer" w:date="2021-02-02T09:41:00Z">
        <w:r w:rsidRPr="00371784" w:rsidDel="00590186">
          <w:rPr>
            <w:rFonts w:ascii="Times New Roman" w:hAnsi="Times New Roman" w:cs="Times New Roman"/>
            <w:sz w:val="24"/>
            <w:szCs w:val="24"/>
          </w:rPr>
          <w:delText xml:space="preserve">continually </w:delText>
        </w:r>
      </w:del>
      <w:r w:rsidRPr="00371784">
        <w:rPr>
          <w:rFonts w:ascii="Times New Roman" w:hAnsi="Times New Roman" w:cs="Times New Roman"/>
          <w:sz w:val="24"/>
          <w:szCs w:val="24"/>
        </w:rPr>
        <w:t>refine and improve drone and swarm behavior. Overall, the group was able to develop useful and effective combat swarming algorithms using this process.</w:t>
      </w:r>
      <w:bookmarkStart w:id="53" w:name="_GoBack"/>
      <w:bookmarkEnd w:id="53"/>
    </w:p>
    <w:p w14:paraId="467C7096" w14:textId="1184C8F0" w:rsidR="00371784" w:rsidRDefault="00371784" w:rsidP="00371784">
      <w:pPr>
        <w:rPr>
          <w:ins w:id="54" w:author="Brown, Addison P C2C USAF USAFA CW/CS19" w:date="2021-02-02T10:04:00Z"/>
          <w:rFonts w:ascii="Times New Roman" w:hAnsi="Times New Roman" w:cs="Times New Roman"/>
          <w:sz w:val="24"/>
          <w:szCs w:val="24"/>
        </w:rPr>
      </w:pPr>
    </w:p>
    <w:p w14:paraId="2E1D6A91" w14:textId="5B8A999A" w:rsidR="00EE5D23" w:rsidRPr="00371784" w:rsidRDefault="00371784">
      <w:pPr>
        <w:tabs>
          <w:tab w:val="left" w:pos="7581"/>
        </w:tabs>
        <w:rPr>
          <w:rFonts w:ascii="Times New Roman" w:hAnsi="Times New Roman" w:cs="Times New Roman"/>
          <w:sz w:val="24"/>
          <w:szCs w:val="24"/>
        </w:rPr>
        <w:pPrChange w:id="55" w:author="Brown, Addison P C2C USAF USAFA CW/CS19" w:date="2021-02-02T10:04:00Z">
          <w:pPr>
            <w:spacing w:line="480" w:lineRule="auto"/>
            <w:ind w:firstLine="720"/>
          </w:pPr>
        </w:pPrChange>
      </w:pPr>
      <w:ins w:id="56" w:author="Brown, Addison P C2C USAF USAFA CW/CS19" w:date="2021-02-02T10:04:00Z">
        <w:r>
          <w:rPr>
            <w:rFonts w:ascii="Times New Roman" w:hAnsi="Times New Roman" w:cs="Times New Roman"/>
            <w:sz w:val="24"/>
            <w:szCs w:val="24"/>
          </w:rPr>
          <w:lastRenderedPageBreak/>
          <w:tab/>
        </w:r>
      </w:ins>
    </w:p>
    <w:sectPr w:rsidR="00EE5D23" w:rsidRPr="0037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0" w:author="Reviewer" w:date="2021-02-02T09:34:00Z" w:initials="...">
    <w:p w14:paraId="2C62AD06" w14:textId="0956C03F" w:rsidR="00590186" w:rsidRDefault="00590186">
      <w:pPr>
        <w:pStyle w:val="CommentText"/>
      </w:pPr>
      <w:r>
        <w:rPr>
          <w:rStyle w:val="CommentReference"/>
        </w:rPr>
        <w:annotationRef/>
      </w:r>
      <w:r>
        <w:t xml:space="preserve">What is window size? I guess the size of the window on the screen. I think it is assumed this will just works, so maybe remove this customization. </w:t>
      </w:r>
    </w:p>
  </w:comment>
  <w:comment w:id="34" w:author="Reviewer" w:date="2021-02-02T09:39:00Z" w:initials="...">
    <w:p w14:paraId="0A4EF86D" w14:textId="015744F2" w:rsidR="00590186" w:rsidRDefault="00590186">
      <w:pPr>
        <w:pStyle w:val="CommentText"/>
      </w:pPr>
      <w:r>
        <w:rPr>
          <w:rStyle w:val="CommentReference"/>
        </w:rPr>
        <w:annotationRef/>
      </w:r>
      <w:r>
        <w:t xml:space="preserve">Recommend removing, unless we actually know how the algorithms will vary from each other. </w:t>
      </w:r>
    </w:p>
  </w:comment>
  <w:comment w:id="35" w:author="Brown, Addison P C2C USAF USAFA CW/CS19" w:date="2021-02-02T10:02:00Z" w:initials="BAPCUUC">
    <w:p w14:paraId="2E809DCA" w14:textId="30656CCB" w:rsidR="00371784" w:rsidRDefault="0037178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62AD06" w15:done="0"/>
  <w15:commentEx w15:paraId="0A4EF86D" w15:done="0"/>
  <w15:commentEx w15:paraId="2E809DCA" w15:paraIdParent="0A4EF86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own, Addison P C2C USAF USAFA CW/CS19">
    <w15:presenceInfo w15:providerId="None" w15:userId="Brown, Addison P C2C USAF USAFA CW/CS19"/>
  </w15:person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C2"/>
    <w:rsid w:val="003571C2"/>
    <w:rsid w:val="00371784"/>
    <w:rsid w:val="00590186"/>
    <w:rsid w:val="00B72EE1"/>
    <w:rsid w:val="00E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D8F6"/>
  <w15:chartTrackingRefBased/>
  <w15:docId w15:val="{8C593F56-96D2-48F9-AA0D-75415402E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901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1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1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01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01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1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0F9E13E4DB341AD798B7DFE367926" ma:contentTypeVersion="9" ma:contentTypeDescription="Create a new document." ma:contentTypeScope="" ma:versionID="6539a8e33497c843b558e4381cd9bf3a">
  <xsd:schema xmlns:xsd="http://www.w3.org/2001/XMLSchema" xmlns:xs="http://www.w3.org/2001/XMLSchema" xmlns:p="http://schemas.microsoft.com/office/2006/metadata/properties" xmlns:ns2="2f7f3735-0479-41e9-b500-9d501c7e9a5a" targetNamespace="http://schemas.microsoft.com/office/2006/metadata/properties" ma:root="true" ma:fieldsID="5dfb0700acccaf574b582908206ca623" ns2:_="">
    <xsd:import namespace="2f7f3735-0479-41e9-b500-9d501c7e9a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f3735-0479-41e9-b500-9d501c7e9a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004A95-4987-4DC1-A4C8-4A16C61F3BED}">
  <ds:schemaRefs>
    <ds:schemaRef ds:uri="http://purl.org/dc/elements/1.1/"/>
    <ds:schemaRef ds:uri="http://schemas.microsoft.com/office/2006/documentManagement/types"/>
    <ds:schemaRef ds:uri="2f7f3735-0479-41e9-b500-9d501c7e9a5a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4CDAA71-386E-4371-93EE-4B91AF4F1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6FE5B7-2F78-42AE-96C2-0F2CA4E453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f3735-0479-41e9-b500-9d501c7e9a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Addison P C2C USAF USAFA CW/CS19</dc:creator>
  <cp:keywords/>
  <dc:description/>
  <cp:lastModifiedBy>Brown, Addison P C2C USAF USAFA CW/CS19</cp:lastModifiedBy>
  <cp:revision>4</cp:revision>
  <dcterms:created xsi:type="dcterms:W3CDTF">2021-01-27T17:07:00Z</dcterms:created>
  <dcterms:modified xsi:type="dcterms:W3CDTF">2021-02-02T17:06:00Z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0x0101002150F9E13E4DB341AD798B7DFE367926</vt:lpwstr>
  </property>
</Properties>
</file>